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Social Evaluation Learning Task</w:t>
      </w:r>
    </w:p>
    <w:p w:rsidR="00000000" w:rsidDel="00000000" w:rsidP="00000000" w:rsidRDefault="00000000" w:rsidRPr="00000000" w14:paraId="00000002">
      <w:pPr>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Questions to be addressed</w:t>
      </w:r>
    </w:p>
    <w:p w:rsidR="00000000" w:rsidDel="00000000" w:rsidP="00000000" w:rsidRDefault="00000000" w:rsidRPr="00000000" w14:paraId="00000003">
      <w:pPr>
        <w:pStyle w:val="Heading2"/>
        <w:numPr>
          <w:ilvl w:val="0"/>
          <w:numId w:val="2"/>
        </w:numPr>
        <w:ind w:left="720" w:hanging="360"/>
        <w:rPr/>
      </w:pPr>
      <w:bookmarkStart w:colFirst="0" w:colLast="0" w:name="_5hogtpnc55ow" w:id="0"/>
      <w:bookmarkEnd w:id="0"/>
      <w:r w:rsidDel="00000000" w:rsidR="00000000" w:rsidRPr="00000000">
        <w:rPr>
          <w:vertAlign w:val="baseline"/>
          <w:rtl w:val="0"/>
        </w:rPr>
        <w:t xml:space="preserve">Programming</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instructions</w:t>
      </w:r>
    </w:p>
    <w:tbl>
      <w:tblPr>
        <w:tblStyle w:val="Table1"/>
        <w:tblW w:w="7576.0" w:type="dxa"/>
        <w:jc w:val="left"/>
        <w:tblInd w:w="1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76"/>
        <w:tblGridChange w:id="0">
          <w:tblGrid>
            <w:gridCol w:w="7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version: You'll be given a series of word pairs.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One word corresponds to what _____ thinks about 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You should indicate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how sure you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_____ would pick the left or right word about _____ , on the scale between the two words. For example, if the scale goes from 'dull' to 'exciting', pick the middle if you are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completely unsure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80% up the scale if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you are 80% 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'exciting' is right'.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do this, _____ will circle the correct answer. Using their feedback, you should be able to work out what _____ thinks about _____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tell us your honest opinion. At the end of each round, we'll ask you how positive _____ 's opinion is about _____ overall.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576.0" w:type="dxa"/>
        <w:jc w:val="left"/>
        <w:tblInd w:w="1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76"/>
        <w:tblGridChange w:id="0">
          <w:tblGrid>
            <w:gridCol w:w="7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version: You’ll be given a series of word pairs.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In each pair, you must decide </w:t>
            </w:r>
            <w:ins w:author="Michael Moutoussis" w:id="0" w:date="2023-03-08T16:59:57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how likely it is that </w:t>
              </w:r>
            </w:ins>
            <w:del w:author="Michael Moutoussis" w:id="0" w:date="2023-03-08T16:59:57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delText xml:space="preserve">which word </w:delText>
              </w:r>
            </w:del>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_____ would use </w:t>
            </w:r>
            <w:ins w:author="Michael Moutoussis" w:id="1" w:date="2023-03-08T17:00:12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one or the other wor</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 </w:t>
              </w:r>
            </w:ins>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to describe </w:t>
            </w:r>
            <w:del w:author="Michael Moutoussis" w:id="2" w:date="2023-03-08T17:00:27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delText xml:space="preserve">you/</w:delText>
              </w:r>
            </w:del>
            <w:ins w:author="Michael Moutoussis" w:id="2" w:date="2023-03-08T17:00:27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 you, or somebody else</w:t>
              </w:r>
            </w:ins>
            <w:del w:author="Michael Moutoussis" w:id="2" w:date="2023-03-08T17:00:27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delText xml:space="preserve">other</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del w:author="Michael Moutoussis" w:id="3" w:date="2023-03-08T17:02: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You should</w:delText>
              </w:r>
            </w:del>
            <w:ins w:author="Michael Moutoussis" w:id="3" w:date="2023-03-08T17:02:4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how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likely you think </w:t>
            </w:r>
            <w:ins w:author="Michael Moutoussis" w:id="4" w:date="2023-03-08T17:03:25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this </w:t>
              </w:r>
            </w:ins>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is</w:t>
            </w:r>
            <w:del w:author="Michael Moutoussis" w:id="4" w:date="2023-03-08T17:03:25Z">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delText xml:space="preserve">it is</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that _____ would pick the left or right word about you,</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scale between the two words. For example, if the scale goes from ‘dull’ to ‘exciting’, pick the middle if you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think it’s equally likely that _ would choose either 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80% up the scale if you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think it is 80% 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w:t>
            </w:r>
            <w:ins w:author="Christina Carlisi" w:id="5" w:date="2023-03-03T15:48:0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would choose </w:t>
              </w:r>
            </w:i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‘exciting’.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 do this, _____ will circle</w:t>
            </w:r>
            <w:ins w:author="Michael Moutoussis" w:id="6" w:date="2023-03-08T17:04:12Z">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word they used on this occasion</w:t>
              </w:r>
            </w:ins>
            <w:del w:author="Michael Moutoussis" w:id="6" w:date="2023-03-08T17:04:12Z">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the correct answer</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their feedback, you should be able to work out what _____ thinks about _____.</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tell us your honest opinion. At the end of each round, we’ll ask you how positive _____’s opinion is about </w:t>
            </w:r>
            <w:ins w:author="Michael Moutoussis" w:id="7" w:date="2023-03-08T17:04: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 that they described,</w:t>
              </w:r>
            </w:ins>
            <w:del w:author="Michael Moutoussis" w:id="7" w:date="2023-03-08T17:04:4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Layla</w:delText>
              </w:r>
            </w:de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overall.</w:t>
            </w: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think that the proposed version of the instruction better captures the learnt “likelihood” than the previous version?</w:t>
      </w:r>
      <w:ins w:author="Michael Moutoussis" w:id="8" w:date="2023-03-08T17:14:2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4e13"/>
            <w:sz w:val="24"/>
            <w:szCs w:val="24"/>
            <w:u w:val="none"/>
            <w:shd w:fill="auto" w:val="clear"/>
            <w:vertAlign w:val="baseline"/>
            <w:rtl w:val="0"/>
            <w:rPrChange w:author="Michael Moutoussis" w:id="9" w:date="2023-03-08T17:15:14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Definit</w:t>
        </w:r>
        <w:r w:rsidDel="00000000" w:rsidR="00000000" w:rsidRPr="00000000">
          <w:rPr>
            <w:rFonts w:ascii="Times New Roman" w:cs="Times New Roman" w:eastAsia="Times New Roman" w:hAnsi="Times New Roman"/>
            <w:b w:val="0"/>
            <w:i w:val="0"/>
            <w:smallCaps w:val="0"/>
            <w:strike w:val="0"/>
            <w:color w:val="274e13"/>
            <w:sz w:val="24"/>
            <w:szCs w:val="24"/>
            <w:u w:val="none"/>
            <w:shd w:fill="auto" w:val="clear"/>
            <w:vertAlign w:val="baseline"/>
            <w:rtl w:val="0"/>
            <w:rPrChange w:author="Michael Moutoussis" w:id="9" w:date="2023-03-08T17:15:14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ely, it’s much better! But we’ll need a tiny bit of explanation about repeated-rated blocks too …</w:t>
        </w:r>
      </w:ins>
      <w:r w:rsidDel="00000000" w:rsidR="00000000" w:rsidRPr="00000000">
        <w:rPr>
          <w:rtl w:val="0"/>
        </w:rPr>
      </w:r>
    </w:p>
    <w:p w:rsidR="00000000" w:rsidDel="00000000" w:rsidP="00000000" w:rsidRDefault="00000000" w:rsidRPr="00000000" w14:paraId="00000012">
      <w:pPr>
        <w:pStyle w:val="Heading2"/>
        <w:rPr/>
      </w:pPr>
      <w:bookmarkStart w:colFirst="0" w:colLast="0" w:name="_1th23yzgacaf" w:id="1"/>
      <w:bookmarkEnd w:id="1"/>
      <w:r w:rsidDel="00000000" w:rsidR="00000000" w:rsidRPr="00000000">
        <w:rPr>
          <w:rtl w:val="0"/>
        </w:rPr>
      </w:r>
    </w:p>
    <w:p w:rsidR="00000000" w:rsidDel="00000000" w:rsidP="00000000" w:rsidRDefault="00000000" w:rsidRPr="00000000" w14:paraId="00000013">
      <w:pPr>
        <w:pStyle w:val="Heading2"/>
        <w:numPr>
          <w:ilvl w:val="0"/>
          <w:numId w:val="3"/>
        </w:numPr>
        <w:ind w:left="1080" w:hanging="360"/>
        <w:rPr/>
      </w:pPr>
      <w:bookmarkStart w:colFirst="0" w:colLast="0" w:name="_myzq0pn9zsns" w:id="2"/>
      <w:bookmarkEnd w:id="2"/>
      <w:r w:rsidDel="00000000" w:rsidR="00000000" w:rsidRPr="00000000">
        <w:rPr>
          <w:vertAlign w:val="baseline"/>
          <w:rtl w:val="0"/>
        </w:rPr>
        <w:t xml:space="preserve">Global rating instructions</w:t>
      </w:r>
    </w:p>
    <w:tbl>
      <w:tblPr>
        <w:tblStyle w:val="Table3"/>
        <w:tblW w:w="7576.0" w:type="dxa"/>
        <w:jc w:val="left"/>
        <w:tblInd w:w="1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76"/>
        <w:tblGridChange w:id="0">
          <w:tblGrid>
            <w:gridCol w:w="7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rPr/>
            </w:pPr>
            <w:r w:rsidDel="00000000" w:rsidR="00000000" w:rsidRPr="00000000">
              <w:rPr>
                <w:rFonts w:ascii="Times New Roman" w:cs="Times New Roman" w:eastAsia="Times New Roman" w:hAnsi="Times New Roman"/>
                <w:color w:val="000000"/>
                <w:rtl w:val="0"/>
              </w:rPr>
              <w:t xml:space="preserve">Previous version: </w:t>
            </w:r>
            <w:r w:rsidDel="00000000" w:rsidR="00000000" w:rsidRPr="00000000">
              <w:rPr>
                <w:rFonts w:ascii="Times New Roman" w:cs="Times New Roman" w:eastAsia="Times New Roman" w:hAnsi="Times New Roman"/>
                <w:color w:val="000000"/>
                <w:highlight w:val="green"/>
                <w:rtl w:val="0"/>
              </w:rPr>
              <w:t xml:space="preserve">Overall, how often do you think that _ makes a positive judgement about _?</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631.0" w:type="dxa"/>
        <w:jc w:val="left"/>
        <w:tblInd w:w="13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31"/>
        <w:tblGridChange w:id="0">
          <w:tblGrid>
            <w:gridCol w:w="7631"/>
          </w:tblGrid>
        </w:tblGridChange>
      </w:tblGrid>
      <w:tr>
        <w:trPr>
          <w:cantSplit w:val="0"/>
          <w:trHeight w:val="186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hd w:fill="ffffff" w:val="clear"/>
              <w:spacing w:after="0"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Proposed change: </w:t>
            </w:r>
          </w:p>
          <w:p w:rsidR="00000000" w:rsidDel="00000000" w:rsidP="00000000" w:rsidRDefault="00000000" w:rsidRPr="00000000" w14:paraId="00000018">
            <w:pPr>
              <w:shd w:fill="ffffff" w:val="clear"/>
              <w:spacing w:after="0" w:before="280" w:lineRule="auto"/>
              <w:rPr/>
            </w:pPr>
            <w:r w:rsidDel="00000000" w:rsidR="00000000" w:rsidRPr="00000000">
              <w:rPr>
                <w:rFonts w:ascii="Times New Roman" w:cs="Times New Roman" w:eastAsia="Times New Roman" w:hAnsi="Times New Roman"/>
                <w:u w:val="single"/>
                <w:rtl w:val="0"/>
              </w:rPr>
              <w:t xml:space="preserve">Option 1</w:t>
            </w:r>
            <w:r w:rsidDel="00000000" w:rsidR="00000000" w:rsidRPr="00000000">
              <w:rPr>
                <w:rFonts w:ascii="Times New Roman" w:cs="Times New Roman" w:eastAsia="Times New Roman" w:hAnsi="Times New Roman"/>
                <w:rtl w:val="0"/>
              </w:rPr>
              <w:t xml:space="preserve">: </w:t>
            </w:r>
            <w:ins w:author="Michael Moutoussis" w:id="10" w:date="2023-03-08T17:09:34Z">
              <w:r w:rsidDel="00000000" w:rsidR="00000000" w:rsidRPr="00000000">
                <w:rPr>
                  <w:rFonts w:ascii="Times New Roman" w:cs="Times New Roman" w:eastAsia="Times New Roman" w:hAnsi="Times New Roman"/>
                  <w:rtl w:val="0"/>
                </w:rPr>
                <w:t xml:space="preserve">Overall, h</w:t>
              </w:r>
            </w:ins>
            <w:del w:author="Michael Moutoussis" w:id="10" w:date="2023-03-08T17:09:34Z">
              <w:r w:rsidDel="00000000" w:rsidR="00000000" w:rsidRPr="00000000">
                <w:rPr>
                  <w:rFonts w:ascii="Times New Roman" w:cs="Times New Roman" w:eastAsia="Times New Roman" w:hAnsi="Times New Roman"/>
                  <w:color w:val="000000"/>
                  <w:highlight w:val="green"/>
                  <w:rtl w:val="0"/>
                </w:rPr>
                <w:delText xml:space="preserve">H</w:delText>
              </w:r>
            </w:del>
            <w:r w:rsidDel="00000000" w:rsidR="00000000" w:rsidRPr="00000000">
              <w:rPr>
                <w:rFonts w:ascii="Times New Roman" w:cs="Times New Roman" w:eastAsia="Times New Roman" w:hAnsi="Times New Roman"/>
                <w:color w:val="000000"/>
                <w:highlight w:val="green"/>
                <w:rtl w:val="0"/>
              </w:rPr>
              <w:t xml:space="preserve">ow </w:t>
            </w:r>
            <w:del w:author="Michael Moutoussis" w:id="11" w:date="2023-03-08T17:09:44Z">
              <w:r w:rsidDel="00000000" w:rsidR="00000000" w:rsidRPr="00000000">
                <w:rPr>
                  <w:rFonts w:ascii="Times New Roman" w:cs="Times New Roman" w:eastAsia="Times New Roman" w:hAnsi="Times New Roman"/>
                  <w:color w:val="000000"/>
                  <w:highlight w:val="green"/>
                  <w:rtl w:val="0"/>
                </w:rPr>
                <w:delText xml:space="preserve">likely</w:delText>
              </w:r>
            </w:del>
            <w:ins w:author="Michael Moutoussis" w:id="11" w:date="2023-03-08T17:09:44Z">
              <w:r w:rsidDel="00000000" w:rsidR="00000000" w:rsidRPr="00000000">
                <w:rPr>
                  <w:rFonts w:ascii="Times New Roman" w:cs="Times New Roman" w:eastAsia="Times New Roman" w:hAnsi="Times New Roman"/>
                  <w:color w:val="000000"/>
                  <w:highlight w:val="green"/>
                  <w:rtl w:val="0"/>
                </w:rPr>
                <w:t xml:space="preserve">often</w:t>
              </w:r>
            </w:ins>
            <w:r w:rsidDel="00000000" w:rsidR="00000000" w:rsidRPr="00000000">
              <w:rPr>
                <w:rFonts w:ascii="Times New Roman" w:cs="Times New Roman" w:eastAsia="Times New Roman" w:hAnsi="Times New Roman"/>
                <w:color w:val="000000"/>
                <w:highlight w:val="green"/>
                <w:rtl w:val="0"/>
              </w:rPr>
              <w:t xml:space="preserve"> do you think </w:t>
            </w:r>
            <w:del w:author="Michael Moutoussis" w:id="12" w:date="2023-03-08T17:09:53Z">
              <w:r w:rsidDel="00000000" w:rsidR="00000000" w:rsidRPr="00000000">
                <w:rPr>
                  <w:rFonts w:ascii="Times New Roman" w:cs="Times New Roman" w:eastAsia="Times New Roman" w:hAnsi="Times New Roman"/>
                  <w:color w:val="000000"/>
                  <w:highlight w:val="green"/>
                  <w:rtl w:val="0"/>
                </w:rPr>
                <w:delText xml:space="preserve">it is </w:delText>
              </w:r>
            </w:del>
            <w:r w:rsidDel="00000000" w:rsidR="00000000" w:rsidRPr="00000000">
              <w:rPr>
                <w:rFonts w:ascii="Times New Roman" w:cs="Times New Roman" w:eastAsia="Times New Roman" w:hAnsi="Times New Roman"/>
                <w:color w:val="000000"/>
                <w:highlight w:val="green"/>
                <w:rtl w:val="0"/>
              </w:rPr>
              <w:t xml:space="preserve">that _ would make a positive judgment about _ </w:t>
            </w:r>
            <w:del w:author="Michael Moutoussis" w:id="13" w:date="2023-03-08T17:10:05Z">
              <w:r w:rsidDel="00000000" w:rsidR="00000000" w:rsidRPr="00000000">
                <w:rPr>
                  <w:rFonts w:ascii="Times New Roman" w:cs="Times New Roman" w:eastAsia="Times New Roman" w:hAnsi="Times New Roman"/>
                  <w:color w:val="000000"/>
                  <w:highlight w:val="green"/>
                  <w:rtl w:val="0"/>
                </w:rPr>
                <w:delText xml:space="preserve">overall</w:delText>
              </w:r>
            </w:del>
            <w:r w:rsidDel="00000000" w:rsidR="00000000" w:rsidRPr="00000000">
              <w:rPr>
                <w:rFonts w:ascii="Times New Roman" w:cs="Times New Roman" w:eastAsia="Times New Roman" w:hAnsi="Times New Roman"/>
                <w:color w:val="000000"/>
                <w:highlight w:val="green"/>
                <w:rtl w:val="0"/>
              </w:rPr>
              <w:t xml:space="preserve">?</w:t>
            </w:r>
            <w:r w:rsidDel="00000000" w:rsidR="00000000" w:rsidRPr="00000000">
              <w:rPr>
                <w:rtl w:val="0"/>
              </w:rPr>
            </w:r>
          </w:p>
          <w:p w:rsidR="00000000" w:rsidDel="00000000" w:rsidP="00000000" w:rsidRDefault="00000000" w:rsidRPr="00000000" w14:paraId="00000019">
            <w:pPr>
              <w:shd w:fill="ffffff" w:val="clear"/>
              <w:spacing w:after="0" w:before="280" w:lineRule="auto"/>
              <w:rPr/>
            </w:pPr>
            <w:del w:author="Michael Moutoussis" w:id="14" w:date="2023-03-08T17:10:13Z">
              <w:r w:rsidDel="00000000" w:rsidR="00000000" w:rsidRPr="00000000">
                <w:rPr>
                  <w:rFonts w:ascii="Times New Roman" w:cs="Times New Roman" w:eastAsia="Times New Roman" w:hAnsi="Times New Roman"/>
                  <w:color w:val="000000"/>
                  <w:u w:val="single"/>
                  <w:rtl w:val="0"/>
                </w:rPr>
                <w:delText xml:space="preserve">Option 2</w:delText>
              </w:r>
              <w:r w:rsidDel="00000000" w:rsidR="00000000" w:rsidRPr="00000000">
                <w:rPr>
                  <w:rFonts w:ascii="Times New Roman" w:cs="Times New Roman" w:eastAsia="Times New Roman" w:hAnsi="Times New Roman"/>
                  <w:color w:val="000000"/>
                  <w:rtl w:val="0"/>
                </w:rPr>
                <w:delText xml:space="preserve">: </w:delText>
              </w:r>
              <w:r w:rsidDel="00000000" w:rsidR="00000000" w:rsidRPr="00000000">
                <w:rPr>
                  <w:rFonts w:ascii="Times New Roman" w:cs="Times New Roman" w:eastAsia="Times New Roman" w:hAnsi="Times New Roman"/>
                  <w:color w:val="000000"/>
                  <w:highlight w:val="green"/>
                  <w:rtl w:val="0"/>
                </w:rPr>
                <w:delText xml:space="preserve">H</w:delText>
              </w:r>
              <w:r w:rsidDel="00000000" w:rsidR="00000000" w:rsidRPr="00000000">
                <w:rPr>
                  <w:rFonts w:ascii="Times New Roman" w:cs="Times New Roman" w:eastAsia="Times New Roman" w:hAnsi="Times New Roman"/>
                  <w:color w:val="1d1c1d"/>
                  <w:highlight w:val="green"/>
                  <w:rtl w:val="0"/>
                </w:rPr>
                <w:delText xml:space="preserve">ow likely do you think it is that _ likes you/other overall?</w:delText>
              </w:r>
            </w:del>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think that any of the proposed versions of instruction 1) better captures the learnt “likelihood” than the previous version, and 2) is more appropriate?</w:t>
      </w:r>
      <w:ins w:author="Michael Moutoussis" w:id="15" w:date="2023-03-08T17:10:3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that here it would be clearest if we used frequentist phraseology, so 1) with ‘how often’.</w:t>
        </w:r>
      </w:ins>
      <w:r w:rsidDel="00000000" w:rsidR="00000000" w:rsidRPr="00000000">
        <w:rPr>
          <w:rtl w:val="0"/>
        </w:rPr>
      </w:r>
    </w:p>
    <w:p w:rsidR="00000000" w:rsidDel="00000000" w:rsidP="00000000" w:rsidRDefault="00000000" w:rsidRPr="00000000" w14:paraId="0000001C">
      <w:pPr>
        <w:shd w:fill="ffffff" w:val="clear"/>
        <w:spacing w:after="0" w:before="280" w:lineRule="auto"/>
        <w:ind w:left="1080" w:righ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Style w:val="Heading2"/>
        <w:numPr>
          <w:ilvl w:val="0"/>
          <w:numId w:val="3"/>
        </w:numPr>
        <w:ind w:left="1080" w:hanging="360"/>
        <w:rPr/>
      </w:pPr>
      <w:bookmarkStart w:colFirst="0" w:colLast="0" w:name="_51vnll10z2jv" w:id="3"/>
      <w:bookmarkEnd w:id="3"/>
      <w:r w:rsidDel="00000000" w:rsidR="00000000" w:rsidRPr="00000000">
        <w:rPr>
          <w:vertAlign w:val="baseline"/>
          <w:rtl w:val="0"/>
        </w:rPr>
        <w:t xml:space="preserve">Block sequences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 have discussed last week, we have come up to the conclusion that we will shorten each block from 32 trials to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add 2 new blocks (self-positive; other-positive) to the list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Background of the randomization issue for the task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the negative block will precede the (repeated) positive block, we will have…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1680 permutations of block sequence.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if we ignore the order of the negative-positive pairings of the self and other conditions, we will have…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combinations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too much for our targeted participant number. We propose an alternative way of pseudo-randomising the block sequence (note: each small square corresponds to one 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1168400</wp:posOffset>
                </wp:positionV>
                <wp:extent cx="1788795" cy="184149"/>
                <wp:effectExtent b="0" l="0" r="0" t="0"/>
                <wp:wrapNone/>
                <wp:docPr id="9" name=""/>
                <a:graphic>
                  <a:graphicData uri="http://schemas.microsoft.com/office/word/2010/wordprocessingShape">
                    <wps:wsp>
                      <wps:cNvSpPr/>
                      <wps:cNvPr id="10" name="Shape 10"/>
                      <wps:spPr>
                        <a:xfrm flipH="1" rot="5400000">
                          <a:off x="5259060" y="2890620"/>
                          <a:ext cx="173880" cy="1778760"/>
                        </a:xfrm>
                        <a:prstGeom prst="rightBrace">
                          <a:avLst>
                            <a:gd fmla="val 8333" name="adj1"/>
                            <a:gd fmla="val 50000" name="adj2"/>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1168400</wp:posOffset>
                </wp:positionV>
                <wp:extent cx="1788795" cy="184149"/>
                <wp:effectExtent b="0" l="0" r="0" t="0"/>
                <wp:wrapNone/>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788795" cy="184149"/>
                        </a:xfrm>
                        <a:prstGeom prst="rect"/>
                        <a:ln/>
                      </pic:spPr>
                    </pic:pic>
                  </a:graphicData>
                </a:graphic>
              </wp:anchor>
            </w:drawing>
          </mc:Fallback>
        </mc:AlternateConten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4432300</wp:posOffset>
                </wp:positionH>
                <wp:positionV relativeFrom="paragraph">
                  <wp:posOffset>482600</wp:posOffset>
                </wp:positionV>
                <wp:extent cx="836930" cy="177164"/>
                <wp:effectExtent b="0" l="0" r="0" t="0"/>
                <wp:wrapNone/>
                <wp:docPr id="6" name=""/>
                <a:graphic>
                  <a:graphicData uri="http://schemas.microsoft.com/office/word/2010/wordprocessingShape">
                    <wps:wsp>
                      <wps:cNvSpPr/>
                      <wps:cNvPr id="7" name="Shape 7"/>
                      <wps:spPr>
                        <a:xfrm flipH="1" rot="5400000">
                          <a:off x="5262480" y="3366540"/>
                          <a:ext cx="167040" cy="826920"/>
                        </a:xfrm>
                        <a:prstGeom prst="rightBrace">
                          <a:avLst>
                            <a:gd fmla="val 8333" name="adj1"/>
                            <a:gd fmla="val 50000" name="adj2"/>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4432300</wp:posOffset>
                </wp:positionH>
                <wp:positionV relativeFrom="paragraph">
                  <wp:posOffset>482600</wp:posOffset>
                </wp:positionV>
                <wp:extent cx="836930" cy="177164"/>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36930" cy="17716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3149600</wp:posOffset>
                </wp:positionH>
                <wp:positionV relativeFrom="paragraph">
                  <wp:posOffset>469900</wp:posOffset>
                </wp:positionV>
                <wp:extent cx="836930" cy="177164"/>
                <wp:effectExtent b="0" l="0" r="0" t="0"/>
                <wp:wrapNone/>
                <wp:docPr id="8" name=""/>
                <a:graphic>
                  <a:graphicData uri="http://schemas.microsoft.com/office/word/2010/wordprocessingShape">
                    <wps:wsp>
                      <wps:cNvSpPr/>
                      <wps:cNvPr id="9" name="Shape 9"/>
                      <wps:spPr>
                        <a:xfrm flipH="1" rot="5400000">
                          <a:off x="5262480" y="3366540"/>
                          <a:ext cx="167040" cy="826920"/>
                        </a:xfrm>
                        <a:prstGeom prst="rightBrace">
                          <a:avLst>
                            <a:gd fmla="val 8333" name="adj1"/>
                            <a:gd fmla="val 50000" name="adj2"/>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3149600</wp:posOffset>
                </wp:positionH>
                <wp:positionV relativeFrom="paragraph">
                  <wp:posOffset>469900</wp:posOffset>
                </wp:positionV>
                <wp:extent cx="836930" cy="177164"/>
                <wp:effectExtent b="0" l="0" r="0" t="0"/>
                <wp:wrapNone/>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836930" cy="177164"/>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Randomise the first four blocks (self-neutral,                   Randomise self-negative           Randomise self-positive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self-positive #1, other-neutral, other-positive #1)                    and other-negative.                   and other-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negative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3873500</wp:posOffset>
                </wp:positionH>
                <wp:positionV relativeFrom="paragraph">
                  <wp:posOffset>406400</wp:posOffset>
                </wp:positionV>
                <wp:extent cx="742950" cy="19075"/>
                <wp:effectExtent b="0" l="0" r="0" t="0"/>
                <wp:wrapNone/>
                <wp:docPr id="5" name=""/>
                <a:graphic>
                  <a:graphicData uri="http://schemas.microsoft.com/office/word/2010/wordprocessingShape">
                    <wps:wsp>
                      <wps:cNvCnPr/>
                      <wps:spPr>
                        <a:xfrm rot="10800000">
                          <a:off x="4974840" y="3780000"/>
                          <a:ext cx="742320" cy="0"/>
                        </a:xfrm>
                        <a:prstGeom prst="straightConnector1">
                          <a:avLst/>
                        </a:prstGeom>
                        <a:noFill/>
                        <a:ln cap="flat" cmpd="sng" w="19075">
                          <a:solidFill>
                            <a:srgbClr val="FF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3873500</wp:posOffset>
                </wp:positionH>
                <wp:positionV relativeFrom="paragraph">
                  <wp:posOffset>406400</wp:posOffset>
                </wp:positionV>
                <wp:extent cx="742950" cy="19075"/>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42950" cy="190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3289300</wp:posOffset>
                </wp:positionH>
                <wp:positionV relativeFrom="paragraph">
                  <wp:posOffset>-292099</wp:posOffset>
                </wp:positionV>
                <wp:extent cx="28425" cy="743585"/>
                <wp:effectExtent b="0" l="0" r="0" t="0"/>
                <wp:wrapNone/>
                <wp:docPr id="13" name=""/>
                <a:graphic>
                  <a:graphicData uri="http://schemas.microsoft.com/office/word/2010/wordprocessingShape">
                    <wps:wsp>
                      <wps:cNvCnPr/>
                      <wps:spPr>
                        <a:xfrm>
                          <a:off x="5346000" y="3408480"/>
                          <a:ext cx="0" cy="743040"/>
                        </a:xfrm>
                        <a:prstGeom prst="straightConnector1">
                          <a:avLst/>
                        </a:prstGeom>
                        <a:noFill/>
                        <a:ln cap="flat" cmpd="sng" w="284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3289300</wp:posOffset>
                </wp:positionH>
                <wp:positionV relativeFrom="paragraph">
                  <wp:posOffset>-292099</wp:posOffset>
                </wp:positionV>
                <wp:extent cx="28425" cy="743585"/>
                <wp:effectExtent b="0" l="0" r="0" t="0"/>
                <wp:wrapNone/>
                <wp:docPr id="1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8425" cy="743585"/>
                        </a:xfrm>
                        <a:prstGeom prst="rect"/>
                        <a:ln/>
                      </pic:spPr>
                    </pic:pic>
                  </a:graphicData>
                </a:graphic>
              </wp:anchor>
            </w:drawing>
          </mc:Fallback>
        </mc:AlternateContent>
      </w:r>
    </w:p>
    <w:p w:rsidR="00000000" w:rsidDel="00000000" w:rsidP="00000000" w:rsidRDefault="00000000" w:rsidRPr="00000000" w14:paraId="0000002F">
      <w:pPr>
        <w:ind w:left="720" w:right="0" w:firstLine="0"/>
        <w:rPr/>
      </w:pPr>
      <w:r w:rsidDel="00000000" w:rsidR="00000000" w:rsidRPr="00000000">
        <w:rPr/>
        <w:drawing>
          <wp:inline distB="0" distT="0" distL="0" distR="0">
            <wp:extent cx="603250" cy="603250"/>
            <wp:effectExtent b="0" l="0" r="0" t="0"/>
            <wp:docPr descr="square - Wiktionary" id="14"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drawing>
          <wp:inline distB="0" distT="0" distL="0" distR="0">
            <wp:extent cx="603250" cy="603250"/>
            <wp:effectExtent b="0" l="0" r="0" t="0"/>
            <wp:docPr descr="square - Wiktionary" id="16"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drawing>
          <wp:inline distB="0" distT="0" distL="0" distR="0">
            <wp:extent cx="603250" cy="603250"/>
            <wp:effectExtent b="0" l="0" r="0" t="0"/>
            <wp:docPr descr="square - Wiktionary" id="15"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drawing>
          <wp:inline distB="0" distT="0" distL="0" distR="0">
            <wp:extent cx="603250" cy="603250"/>
            <wp:effectExtent b="0" l="0" r="0" t="0"/>
            <wp:docPr descr="square - Wiktionary" id="18"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603250" cy="603250"/>
            <wp:effectExtent b="0" l="0" r="0" t="0"/>
            <wp:docPr descr="square - Wiktionary" id="17"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drawing>
          <wp:inline distB="0" distT="0" distL="0" distR="0">
            <wp:extent cx="603250" cy="603250"/>
            <wp:effectExtent b="0" l="0" r="0" t="0"/>
            <wp:docPr descr="square - Wiktionary" id="20"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603250" cy="603250"/>
            <wp:effectExtent b="0" l="0" r="0" t="0"/>
            <wp:docPr descr="square - Wiktionary" id="19"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drawing>
          <wp:inline distB="0" distT="0" distL="0" distR="0">
            <wp:extent cx="603250" cy="603250"/>
            <wp:effectExtent b="0" l="0" r="0" t="0"/>
            <wp:docPr descr="square - Wiktionary" id="21" name="image1.png"/>
            <a:graphic>
              <a:graphicData uri="http://schemas.openxmlformats.org/drawingml/2006/picture">
                <pic:pic>
                  <pic:nvPicPr>
                    <pic:cNvPr descr="square - Wiktionary" id="0" name="image1.png"/>
                    <pic:cNvPicPr preferRelativeResize="0"/>
                  </pic:nvPicPr>
                  <pic:blipFill>
                    <a:blip r:embed="rId12"/>
                    <a:srcRect b="0" l="0" r="0" t="0"/>
                    <a:stretch>
                      <a:fillRect/>
                    </a:stretch>
                  </pic:blipFill>
                  <pic:spPr>
                    <a:xfrm>
                      <a:off x="0" y="0"/>
                      <a:ext cx="603250" cy="6032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3035300</wp:posOffset>
                </wp:positionH>
                <wp:positionV relativeFrom="paragraph">
                  <wp:posOffset>177800</wp:posOffset>
                </wp:positionV>
                <wp:extent cx="532130" cy="260985"/>
                <wp:effectExtent b="0" l="0" r="0" t="0"/>
                <wp:wrapNone/>
                <wp:docPr id="12" name=""/>
                <a:graphic>
                  <a:graphicData uri="http://schemas.microsoft.com/office/word/2010/wordprocessingShape">
                    <wps:wsp>
                      <wps:cNvSpPr/>
                      <wps:cNvPr id="13" name="Shape 13"/>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5</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3035300</wp:posOffset>
                </wp:positionH>
                <wp:positionV relativeFrom="paragraph">
                  <wp:posOffset>177800</wp:posOffset>
                </wp:positionV>
                <wp:extent cx="532130" cy="260985"/>
                <wp:effectExtent b="0" l="0" r="0" t="0"/>
                <wp:wrapNone/>
                <wp:docPr id="12"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1765300</wp:posOffset>
                </wp:positionH>
                <wp:positionV relativeFrom="paragraph">
                  <wp:posOffset>177800</wp:posOffset>
                </wp:positionV>
                <wp:extent cx="532130" cy="260985"/>
                <wp:effectExtent b="0" l="0" r="0" t="0"/>
                <wp:wrapNone/>
                <wp:docPr id="11" name=""/>
                <a:graphic>
                  <a:graphicData uri="http://schemas.microsoft.com/office/word/2010/wordprocessingShape">
                    <wps:wsp>
                      <wps:cNvSpPr/>
                      <wps:cNvPr id="12" name="Shape 12"/>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3</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177800</wp:posOffset>
                </wp:positionV>
                <wp:extent cx="532130" cy="260985"/>
                <wp:effectExtent b="0" l="0" r="0" t="0"/>
                <wp:wrapNone/>
                <wp:docPr id="1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177800</wp:posOffset>
                </wp:positionV>
                <wp:extent cx="532130" cy="260985"/>
                <wp:effectExtent b="0" l="0" r="0" t="0"/>
                <wp:wrapNone/>
                <wp:docPr id="3" name=""/>
                <a:graphic>
                  <a:graphicData uri="http://schemas.microsoft.com/office/word/2010/wordprocessingShape">
                    <wps:wsp>
                      <wps:cNvSpPr/>
                      <wps:cNvPr id="4" name="Shape 4"/>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177800</wp:posOffset>
                </wp:positionV>
                <wp:extent cx="532130" cy="260985"/>
                <wp:effectExtent b="0" l="0" r="0" t="0"/>
                <wp:wrapNone/>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4914900</wp:posOffset>
                </wp:positionH>
                <wp:positionV relativeFrom="paragraph">
                  <wp:posOffset>190500</wp:posOffset>
                </wp:positionV>
                <wp:extent cx="532130" cy="260985"/>
                <wp:effectExtent b="0" l="0" r="0" t="0"/>
                <wp:wrapNone/>
                <wp:docPr id="4" name=""/>
                <a:graphic>
                  <a:graphicData uri="http://schemas.microsoft.com/office/word/2010/wordprocessingShape">
                    <wps:wsp>
                      <wps:cNvSpPr/>
                      <wps:cNvPr id="5" name="Shape 5"/>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4914900</wp:posOffset>
                </wp:positionH>
                <wp:positionV relativeFrom="paragraph">
                  <wp:posOffset>190500</wp:posOffset>
                </wp:positionV>
                <wp:extent cx="532130" cy="260985"/>
                <wp:effectExtent b="0" l="0" r="0" t="0"/>
                <wp:wrapNone/>
                <wp:docPr id="4"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1155700</wp:posOffset>
                </wp:positionH>
                <wp:positionV relativeFrom="paragraph">
                  <wp:posOffset>177800</wp:posOffset>
                </wp:positionV>
                <wp:extent cx="532130" cy="260985"/>
                <wp:effectExtent b="0" l="0" r="0" t="0"/>
                <wp:wrapNone/>
                <wp:docPr id="1" name=""/>
                <a:graphic>
                  <a:graphicData uri="http://schemas.microsoft.com/office/word/2010/wordprocessingShape">
                    <wps:wsp>
                      <wps:cNvSpPr/>
                      <wps:cNvPr id="2" name="Shape 2"/>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2</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1155700</wp:posOffset>
                </wp:positionH>
                <wp:positionV relativeFrom="paragraph">
                  <wp:posOffset>177800</wp:posOffset>
                </wp:positionV>
                <wp:extent cx="532130" cy="260985"/>
                <wp:effectExtent b="0" l="0" r="0" t="0"/>
                <wp:wrapNone/>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4318000</wp:posOffset>
                </wp:positionH>
                <wp:positionV relativeFrom="paragraph">
                  <wp:posOffset>177800</wp:posOffset>
                </wp:positionV>
                <wp:extent cx="532130" cy="260985"/>
                <wp:effectExtent b="0" l="0" r="0" t="0"/>
                <wp:wrapNone/>
                <wp:docPr id="2" name=""/>
                <a:graphic>
                  <a:graphicData uri="http://schemas.microsoft.com/office/word/2010/wordprocessingShape">
                    <wps:wsp>
                      <wps:cNvSpPr/>
                      <wps:cNvPr id="3" name="Shape 3"/>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7</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4318000</wp:posOffset>
                </wp:positionH>
                <wp:positionV relativeFrom="paragraph">
                  <wp:posOffset>177800</wp:posOffset>
                </wp:positionV>
                <wp:extent cx="532130" cy="260985"/>
                <wp:effectExtent b="0" l="0" r="0" t="0"/>
                <wp:wrapNone/>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3644900</wp:posOffset>
                </wp:positionH>
                <wp:positionV relativeFrom="paragraph">
                  <wp:posOffset>177800</wp:posOffset>
                </wp:positionV>
                <wp:extent cx="532130" cy="260985"/>
                <wp:effectExtent b="0" l="0" r="0" t="0"/>
                <wp:wrapNone/>
                <wp:docPr id="10" name=""/>
                <a:graphic>
                  <a:graphicData uri="http://schemas.microsoft.com/office/word/2010/wordprocessingShape">
                    <wps:wsp>
                      <wps:cNvSpPr/>
                      <wps:cNvPr id="11" name="Shape 11"/>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6</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3644900</wp:posOffset>
                </wp:positionH>
                <wp:positionV relativeFrom="paragraph">
                  <wp:posOffset>177800</wp:posOffset>
                </wp:positionV>
                <wp:extent cx="532130" cy="260985"/>
                <wp:effectExtent b="0" l="0" r="0" t="0"/>
                <wp:wrapNone/>
                <wp:docPr id="10"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532130" cy="260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2349500</wp:posOffset>
                </wp:positionH>
                <wp:positionV relativeFrom="paragraph">
                  <wp:posOffset>177800</wp:posOffset>
                </wp:positionV>
                <wp:extent cx="532130" cy="260985"/>
                <wp:effectExtent b="0" l="0" r="0" t="0"/>
                <wp:wrapNone/>
                <wp:docPr id="7" name=""/>
                <a:graphic>
                  <a:graphicData uri="http://schemas.microsoft.com/office/word/2010/wordprocessingShape">
                    <wps:wsp>
                      <wps:cNvSpPr/>
                      <wps:cNvPr id="8" name="Shape 8"/>
                      <wps:spPr>
                        <a:xfrm>
                          <a:off x="5085000" y="3654540"/>
                          <a:ext cx="522000" cy="250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BLK 4</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2349500</wp:posOffset>
                </wp:positionH>
                <wp:positionV relativeFrom="paragraph">
                  <wp:posOffset>177800</wp:posOffset>
                </wp:positionV>
                <wp:extent cx="532130" cy="260985"/>
                <wp:effectExtent b="0" l="0" r="0" t="0"/>
                <wp:wrapNone/>
                <wp:docPr id="7"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32130" cy="260985"/>
                        </a:xfrm>
                        <a:prstGeom prst="rect"/>
                        <a:ln/>
                      </pic:spPr>
                    </pic:pic>
                  </a:graphicData>
                </a:graphic>
              </wp:anchor>
            </w:drawing>
          </mc:Fallback>
        </mc:AlternateConten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benefit of this pseudo-randomisation 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randomisation minimises technical issues (e.g., easier and more straight-forward programming logic), </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minimise forgetting of the previous negative evaluation (e.g., </w:t>
      </w:r>
      <w:r w:rsidDel="00000000" w:rsidR="00000000" w:rsidRPr="00000000">
        <w:rPr>
          <w:rFonts w:ascii="Times New Roman" w:cs="Times New Roman" w:eastAsia="Times New Roman" w:hAnsi="Times New Roman"/>
          <w:b w:val="0"/>
          <w:i w:val="0"/>
          <w:smallCaps w:val="0"/>
          <w:strike w:val="0"/>
          <w:color w:val="1d1c1d"/>
          <w:sz w:val="24"/>
          <w:szCs w:val="24"/>
          <w:highlight w:val="white"/>
          <w:u w:val="none"/>
          <w:vertAlign w:val="baseline"/>
          <w:rtl w:val="0"/>
        </w:rPr>
        <w:t xml:space="preserve">forgetting that Paul had a negative opinion of me before), and state explicitly (at the time point where the red line is) that some classmates might have a different evaluation of you/ other at a later encounter.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do you think about this randomisation sequence, given that we cannot have too many combinations? Please feel free to suggest new ways to randomise the blocks.</w:t>
      </w:r>
      <w:ins w:author="Michael Moutoussis" w:id="17" w:date="2023-03-08T17:35:51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4e13"/>
            <w:sz w:val="24"/>
            <w:szCs w:val="24"/>
            <w:u w:val="none"/>
            <w:shd w:fill="auto" w:val="clear"/>
            <w:vertAlign w:val="baseline"/>
            <w:rtl w:val="0"/>
            <w:rPrChange w:author="Michael Moutoussis" w:id="18" w:date="2023-03-08T17:42:25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The idea is great. I’m so happy with how carefully we’re thinking about all this! To tell you the truth, not so much because I think the specific details that we think through here are important, but because this rigour is predictive of a good paper! Again TTYTT, sadly real life has this horrible habit of bringing up something unexpected that’s much bigger than the kind of biases that we are so carefully thinking about here (cf. Malamud PANDA Go-NoGo task …) The only thing I’d suggest would be to make our manipulated block sequences (s-  → s+ and o- → o+ ) come a bit earlier in the task, in case people have lost a bit of interest by the time they encounter them. So what if the four non- blocks that are now at the start were split between two at the start and two at the end?</w:t>
        </w:r>
      </w:ins>
      <w:r w:rsidDel="00000000" w:rsidR="00000000" w:rsidRPr="00000000">
        <w:rPr>
          <w:rtl w:val="0"/>
        </w:rPr>
      </w:r>
    </w:p>
    <w:sectPr>
      <w:pgSz w:h="16838" w:w="11906" w:orient="portrait"/>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Moutoussis" w:id="1" w:date="2023-03-08T17:08:1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mention Layla? Lol !</w:t>
      </w:r>
    </w:p>
  </w:comment>
  <w:comment w:author="Michael Moutoussis" w:id="2" w:date="2023-03-08T17:29:38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no programming logic issues at all. If we create a number of pseudorandom sequences (say the (4*3*2) * 2 *2 in your suggestion, we just put them in a randomised but fixed order in a file with 96 lines and we cycle thought this file as participants are recruited. Such files are quick to use off the web and make analysis and checking considerably easier.</w:t>
      </w:r>
    </w:p>
  </w:comment>
  <w:comment w:author="Michael Moutoussis" w:id="0" w:date="2023-03-08T17:07:03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asking them to guess which word, but to estimate how likely. So the correct answer would not be the one word or the other, but the true probability, so let's not mention correct and incorrect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1.%2"/>
      <w:lvlJc w:val="left"/>
      <w:pPr>
        <w:ind w:left="1800" w:hanging="360"/>
      </w:pPr>
      <w:rPr/>
    </w:lvl>
    <w:lvl w:ilvl="2">
      <w:start w:val="1"/>
      <w:numFmt w:val="lowerRoman"/>
      <w:lvlText w:val="%2.%3"/>
      <w:lvlJc w:val="right"/>
      <w:pPr>
        <w:ind w:left="2520" w:hanging="180"/>
      </w:pPr>
      <w:rPr/>
    </w:lvl>
    <w:lvl w:ilvl="3">
      <w:start w:val="1"/>
      <w:numFmt w:val="decimal"/>
      <w:lvlText w:val="%3.%4"/>
      <w:lvlJc w:val="left"/>
      <w:pPr>
        <w:ind w:left="3240" w:hanging="360"/>
      </w:pPr>
      <w:rPr/>
    </w:lvl>
    <w:lvl w:ilvl="4">
      <w:start w:val="1"/>
      <w:numFmt w:val="lowerLetter"/>
      <w:lvlText w:val="%4.%5"/>
      <w:lvlJc w:val="left"/>
      <w:pPr>
        <w:ind w:left="3960" w:hanging="360"/>
      </w:pPr>
      <w:rPr/>
    </w:lvl>
    <w:lvl w:ilvl="5">
      <w:start w:val="1"/>
      <w:numFmt w:val="lowerRoman"/>
      <w:lvlText w:val="%5.%6"/>
      <w:lvlJc w:val="right"/>
      <w:pPr>
        <w:ind w:left="4680" w:hanging="180"/>
      </w:pPr>
      <w:rPr/>
    </w:lvl>
    <w:lvl w:ilvl="6">
      <w:start w:val="1"/>
      <w:numFmt w:val="decimal"/>
      <w:lvlText w:val="%6.%7"/>
      <w:lvlJc w:val="left"/>
      <w:pPr>
        <w:ind w:left="5400" w:hanging="360"/>
      </w:pPr>
      <w:rPr/>
    </w:lvl>
    <w:lvl w:ilvl="7">
      <w:start w:val="1"/>
      <w:numFmt w:val="lowerLetter"/>
      <w:lvlText w:val="%7.%8"/>
      <w:lvlJc w:val="left"/>
      <w:pPr>
        <w:ind w:left="6120" w:hanging="360"/>
      </w:pPr>
      <w:rPr/>
    </w:lvl>
    <w:lvl w:ilvl="8">
      <w:start w:val="1"/>
      <w:numFmt w:val="lowerRoman"/>
      <w:lvlText w:val="%8.%9"/>
      <w:lvlJc w:val="right"/>
      <w:pPr>
        <w:ind w:left="6840" w:hanging="180"/>
      </w:pPr>
      <w:rPr/>
    </w:lvl>
  </w:abstractNum>
  <w:abstractNum w:abstractNumId="4">
    <w:lvl w:ilvl="0">
      <w:start w:val="1"/>
      <w:numFmt w:val="bullet"/>
      <w:lvlText w:val="-"/>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